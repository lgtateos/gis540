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03A6D" w14:textId="38C1C34C" w:rsidR="0058538E" w:rsidRPr="001B23FC" w:rsidRDefault="0058538E">
      <w:pPr>
        <w:rPr>
          <w:rFonts w:asciiTheme="majorHAnsi" w:hAnsiTheme="majorHAnsi"/>
          <w:b/>
        </w:rPr>
      </w:pPr>
      <w:r w:rsidRPr="001B23FC">
        <w:rPr>
          <w:rFonts w:asciiTheme="majorHAnsi" w:hAnsiTheme="majorHAnsi"/>
          <w:b/>
        </w:rPr>
        <w:t>Piazza discussion 1:</w:t>
      </w:r>
    </w:p>
    <w:p w14:paraId="325A2BA1" w14:textId="16C7CAD1" w:rsidR="002746E6" w:rsidRPr="001B23FC" w:rsidRDefault="006B5574">
      <w:pPr>
        <w:rPr>
          <w:rFonts w:asciiTheme="majorHAnsi" w:hAnsiTheme="majorHAnsi"/>
        </w:rPr>
      </w:pPr>
      <w:ins w:id="0" w:author="Lab Manager" w:date="2014-03-14T06:56:00Z">
        <w:r>
          <w:t>The script below creates a list ('</w:t>
        </w:r>
        <w:proofErr w:type="spellStart"/>
        <w:r>
          <w:t>aList</w:t>
        </w:r>
        <w:proofErr w:type="spellEnd"/>
        <w:r>
          <w:t>') and then creates '</w:t>
        </w:r>
        <w:proofErr w:type="spellStart"/>
        <w:r>
          <w:t>bList</w:t>
        </w:r>
        <w:proofErr w:type="spellEnd"/>
        <w:r>
          <w:t>' with 2 items</w:t>
        </w:r>
        <w:r w:rsidR="00560D7B">
          <w:t xml:space="preserve"> randomly selected from '</w:t>
        </w:r>
        <w:proofErr w:type="spellStart"/>
        <w:r w:rsidR="00560D7B">
          <w:t>aList</w:t>
        </w:r>
        <w:proofErr w:type="spellEnd"/>
        <w:r w:rsidR="00560D7B">
          <w:t>'</w:t>
        </w:r>
        <w:r>
          <w:t>.  It the</w:t>
        </w:r>
        <w:bookmarkStart w:id="1" w:name="_GoBack"/>
        <w:bookmarkEnd w:id="1"/>
        <w:r>
          <w:t>n computes 'c', by dividing an item in '</w:t>
        </w:r>
        <w:proofErr w:type="spellStart"/>
        <w:r>
          <w:t>bList</w:t>
        </w:r>
        <w:proofErr w:type="spellEnd"/>
        <w:r>
          <w:t>' by an item in '</w:t>
        </w:r>
        <w:proofErr w:type="spellStart"/>
        <w:r>
          <w:t>aList</w:t>
        </w:r>
        <w:proofErr w:type="spellEnd"/>
        <w:r>
          <w:t xml:space="preserve">'.    </w:t>
        </w:r>
      </w:ins>
      <w:r w:rsidR="0058538E" w:rsidRPr="001B23FC">
        <w:rPr>
          <w:rFonts w:asciiTheme="majorHAnsi" w:hAnsiTheme="majorHAnsi"/>
        </w:rPr>
        <w:t xml:space="preserve">How </w:t>
      </w:r>
      <w:del w:id="2" w:author="Lab Manager" w:date="2014-03-14T06:56:00Z">
        <w:r w:rsidR="00DC080D" w:rsidDel="006B5574">
          <w:rPr>
            <w:rFonts w:asciiTheme="majorHAnsi" w:hAnsiTheme="majorHAnsi"/>
          </w:rPr>
          <w:delText xml:space="preserve">do </w:delText>
        </w:r>
      </w:del>
      <w:proofErr w:type="gramStart"/>
      <w:ins w:id="3" w:author="Lab Manager" w:date="2014-03-14T06:56:00Z">
        <w:r>
          <w:rPr>
            <w:rFonts w:asciiTheme="majorHAnsi" w:hAnsiTheme="majorHAnsi"/>
          </w:rPr>
          <w:t xml:space="preserve">would </w:t>
        </w:r>
        <w:r>
          <w:rPr>
            <w:rFonts w:asciiTheme="majorHAnsi" w:hAnsiTheme="majorHAnsi"/>
          </w:rPr>
          <w:t xml:space="preserve"> </w:t>
        </w:r>
      </w:ins>
      <w:r w:rsidR="0058538E" w:rsidRPr="001B23FC">
        <w:rPr>
          <w:rFonts w:asciiTheme="majorHAnsi" w:hAnsiTheme="majorHAnsi"/>
        </w:rPr>
        <w:t>you</w:t>
      </w:r>
      <w:proofErr w:type="gramEnd"/>
      <w:r w:rsidR="0058538E" w:rsidRPr="001B23FC">
        <w:rPr>
          <w:rFonts w:asciiTheme="majorHAnsi" w:hAnsiTheme="majorHAnsi"/>
        </w:rPr>
        <w:t xml:space="preserve"> modify the script below to implement error handling with named except blocks?  Please do not post code for this discussion, but answer </w:t>
      </w:r>
      <w:del w:id="4" w:author="Lab Manager" w:date="2014-03-14T07:01:00Z">
        <w:r w:rsidR="0058538E" w:rsidRPr="001B23FC" w:rsidDel="00560D7B">
          <w:rPr>
            <w:rFonts w:asciiTheme="majorHAnsi" w:hAnsiTheme="majorHAnsi"/>
          </w:rPr>
          <w:delText xml:space="preserve">for </w:delText>
        </w:r>
      </w:del>
      <w:r w:rsidR="0058538E" w:rsidRPr="001B23FC">
        <w:rPr>
          <w:rFonts w:asciiTheme="majorHAnsi" w:hAnsiTheme="majorHAnsi"/>
        </w:rPr>
        <w:t xml:space="preserve">one of questions below. </w:t>
      </w:r>
      <w:r w:rsidR="001B23FC" w:rsidRPr="001B23FC">
        <w:rPr>
          <w:rFonts w:asciiTheme="majorHAnsi" w:hAnsiTheme="majorHAnsi"/>
        </w:rPr>
        <w:t xml:space="preserve"> Please feel free to participate in the discussion, and </w:t>
      </w:r>
      <w:del w:id="5" w:author="Lab Manager" w:date="2014-03-14T06:57:00Z">
        <w:r w:rsidR="001B23FC" w:rsidRPr="001B23FC" w:rsidDel="006B5574">
          <w:rPr>
            <w:rFonts w:asciiTheme="majorHAnsi" w:hAnsiTheme="majorHAnsi"/>
          </w:rPr>
          <w:delText xml:space="preserve">input </w:delText>
        </w:r>
      </w:del>
      <w:ins w:id="6" w:author="Lab Manager" w:date="2014-03-14T06:57:00Z">
        <w:r>
          <w:rPr>
            <w:rFonts w:asciiTheme="majorHAnsi" w:hAnsiTheme="majorHAnsi"/>
          </w:rPr>
          <w:t>feedback</w:t>
        </w:r>
        <w:r w:rsidRPr="001B23FC">
          <w:rPr>
            <w:rFonts w:asciiTheme="majorHAnsi" w:hAnsiTheme="majorHAnsi"/>
          </w:rPr>
          <w:t xml:space="preserve"> </w:t>
        </w:r>
      </w:ins>
      <w:r w:rsidR="001B23FC" w:rsidRPr="001B23FC">
        <w:rPr>
          <w:rFonts w:asciiTheme="majorHAnsi" w:hAnsiTheme="majorHAnsi"/>
        </w:rPr>
        <w:t xml:space="preserve">for classmates’ answers </w:t>
      </w:r>
      <w:del w:id="7" w:author="Lab Manager" w:date="2014-03-14T06:57:00Z">
        <w:r w:rsidR="001B23FC" w:rsidRPr="001B23FC" w:rsidDel="006B5574">
          <w:rPr>
            <w:rFonts w:asciiTheme="majorHAnsi" w:hAnsiTheme="majorHAnsi"/>
          </w:rPr>
          <w:delText xml:space="preserve">are </w:delText>
        </w:r>
      </w:del>
      <w:ins w:id="8" w:author="Lab Manager" w:date="2014-03-14T06:57:00Z">
        <w:r>
          <w:rPr>
            <w:rFonts w:asciiTheme="majorHAnsi" w:hAnsiTheme="majorHAnsi"/>
          </w:rPr>
          <w:t>is</w:t>
        </w:r>
        <w:r w:rsidRPr="001B23FC">
          <w:rPr>
            <w:rFonts w:asciiTheme="majorHAnsi" w:hAnsiTheme="majorHAnsi"/>
          </w:rPr>
          <w:t xml:space="preserve"> </w:t>
        </w:r>
      </w:ins>
      <w:r w:rsidR="001B23FC" w:rsidRPr="001B23FC">
        <w:rPr>
          <w:rFonts w:asciiTheme="majorHAnsi" w:hAnsiTheme="majorHAnsi"/>
        </w:rPr>
        <w:t>also appreciated (even if only a short answer like “Nice</w:t>
      </w:r>
      <w:ins w:id="9" w:author="Lab Manager" w:date="2014-03-14T06:57:00Z">
        <w:r>
          <w:rPr>
            <w:rFonts w:asciiTheme="majorHAnsi" w:hAnsiTheme="majorHAnsi"/>
          </w:rPr>
          <w:t xml:space="preserve"> one</w:t>
        </w:r>
      </w:ins>
      <w:r w:rsidR="001B23FC" w:rsidRPr="001B23FC">
        <w:rPr>
          <w:rFonts w:asciiTheme="majorHAnsi" w:hAnsiTheme="majorHAnsi"/>
        </w:rPr>
        <w:t>!!”).   You can also throw in related questions to this discussion.</w:t>
      </w:r>
      <w:r w:rsidR="0058538E" w:rsidRPr="001B23FC">
        <w:rPr>
          <w:rFonts w:asciiTheme="majorHAnsi" w:hAnsiTheme="majorHAnsi"/>
        </w:rPr>
        <w:t xml:space="preserve"> </w:t>
      </w:r>
    </w:p>
    <w:p w14:paraId="6B96B346" w14:textId="77777777" w:rsidR="001B23FC" w:rsidRDefault="001B23FC">
      <w:pPr>
        <w:rPr>
          <w:rFonts w:asciiTheme="majorHAnsi" w:hAnsiTheme="majorHAnsi"/>
          <w:b/>
        </w:rPr>
      </w:pPr>
    </w:p>
    <w:p w14:paraId="4571851C" w14:textId="08F166E9" w:rsidR="0058538E" w:rsidRPr="001B23FC" w:rsidRDefault="0058538E">
      <w:pPr>
        <w:rPr>
          <w:rFonts w:asciiTheme="majorHAnsi" w:hAnsiTheme="majorHAnsi"/>
          <w:i/>
        </w:rPr>
      </w:pPr>
      <w:r w:rsidRPr="001B23FC">
        <w:rPr>
          <w:rFonts w:asciiTheme="majorHAnsi" w:hAnsiTheme="majorHAnsi"/>
          <w:i/>
        </w:rPr>
        <w:t>Questions:</w:t>
      </w:r>
    </w:p>
    <w:p w14:paraId="2F0C60FC" w14:textId="2BD14DF3" w:rsidR="0058538E" w:rsidRPr="001B23FC" w:rsidRDefault="0058538E" w:rsidP="0058538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B23FC">
        <w:rPr>
          <w:rFonts w:asciiTheme="majorHAnsi" w:hAnsiTheme="majorHAnsi"/>
        </w:rPr>
        <w:t xml:space="preserve">How </w:t>
      </w:r>
      <w:r w:rsidR="00DC080D">
        <w:rPr>
          <w:rFonts w:asciiTheme="majorHAnsi" w:hAnsiTheme="majorHAnsi"/>
        </w:rPr>
        <w:t xml:space="preserve">do </w:t>
      </w:r>
      <w:r w:rsidRPr="001B23FC">
        <w:rPr>
          <w:rFonts w:asciiTheme="majorHAnsi" w:hAnsiTheme="majorHAnsi"/>
        </w:rPr>
        <w:t>you find possible errors?</w:t>
      </w:r>
    </w:p>
    <w:p w14:paraId="3005B770" w14:textId="439E512D" w:rsidR="0058538E" w:rsidRPr="001B23FC" w:rsidRDefault="0058538E" w:rsidP="0058538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B23FC">
        <w:rPr>
          <w:rFonts w:asciiTheme="majorHAnsi" w:hAnsiTheme="majorHAnsi"/>
        </w:rPr>
        <w:t xml:space="preserve">Where </w:t>
      </w:r>
      <w:ins w:id="10" w:author="Lab Manager" w:date="2014-03-14T06:58:00Z">
        <w:r w:rsidR="00560D7B">
          <w:rPr>
            <w:rFonts w:asciiTheme="majorHAnsi" w:hAnsiTheme="majorHAnsi"/>
          </w:rPr>
          <w:t xml:space="preserve">could </w:t>
        </w:r>
      </w:ins>
      <w:del w:id="11" w:author="Lab Manager" w:date="2014-03-14T06:58:00Z">
        <w:r w:rsidRPr="001B23FC" w:rsidDel="00560D7B">
          <w:rPr>
            <w:rFonts w:asciiTheme="majorHAnsi" w:hAnsiTheme="majorHAnsi"/>
          </w:rPr>
          <w:delText xml:space="preserve">the </w:delText>
        </w:r>
      </w:del>
      <w:r w:rsidRPr="001B23FC">
        <w:rPr>
          <w:rFonts w:asciiTheme="majorHAnsi" w:hAnsiTheme="majorHAnsi"/>
        </w:rPr>
        <w:t>error</w:t>
      </w:r>
      <w:r w:rsidR="00DC080D">
        <w:rPr>
          <w:rFonts w:asciiTheme="majorHAnsi" w:hAnsiTheme="majorHAnsi"/>
        </w:rPr>
        <w:t>s</w:t>
      </w:r>
      <w:r w:rsidRPr="001B23FC">
        <w:rPr>
          <w:rFonts w:asciiTheme="majorHAnsi" w:hAnsiTheme="majorHAnsi"/>
        </w:rPr>
        <w:t xml:space="preserve"> occur</w:t>
      </w:r>
      <w:r w:rsidR="00DC080D">
        <w:rPr>
          <w:rFonts w:asciiTheme="majorHAnsi" w:hAnsiTheme="majorHAnsi"/>
        </w:rPr>
        <w:t xml:space="preserve"> in the script and why</w:t>
      </w:r>
      <w:r w:rsidRPr="001B23FC">
        <w:rPr>
          <w:rFonts w:asciiTheme="majorHAnsi" w:hAnsiTheme="majorHAnsi"/>
        </w:rPr>
        <w:t>?</w:t>
      </w:r>
    </w:p>
    <w:p w14:paraId="3F2BDB20" w14:textId="262CBB16" w:rsidR="0058538E" w:rsidRPr="001B23FC" w:rsidRDefault="0058538E" w:rsidP="0058538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B23FC">
        <w:rPr>
          <w:rFonts w:asciiTheme="majorHAnsi" w:hAnsiTheme="majorHAnsi"/>
        </w:rPr>
        <w:t>Is it possible to remove redundant statements such as line 9 and line 13</w:t>
      </w:r>
      <w:r w:rsidR="00DC080D">
        <w:rPr>
          <w:rFonts w:asciiTheme="majorHAnsi" w:hAnsiTheme="majorHAnsi"/>
        </w:rPr>
        <w:t xml:space="preserve"> and why</w:t>
      </w:r>
      <w:r w:rsidRPr="001B23FC">
        <w:rPr>
          <w:rFonts w:asciiTheme="majorHAnsi" w:hAnsiTheme="majorHAnsi"/>
        </w:rPr>
        <w:t>?</w:t>
      </w:r>
    </w:p>
    <w:p w14:paraId="35A81502" w14:textId="77777777" w:rsidR="0058538E" w:rsidRDefault="0058538E"/>
    <w:p w14:paraId="46D69883" w14:textId="58563813" w:rsidR="002746E6" w:rsidRDefault="002746E6" w:rsidP="001B23FC">
      <w:pPr>
        <w:jc w:val="center"/>
      </w:pPr>
      <w:r>
        <w:rPr>
          <w:noProof/>
          <w:lang w:eastAsia="en-US"/>
        </w:rPr>
        <w:drawing>
          <wp:inline distT="0" distB="0" distL="0" distR="0" wp14:anchorId="7EB21AC6" wp14:editId="68DBAB3D">
            <wp:extent cx="5382539" cy="2247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063" cy="22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46036"/>
    <w:multiLevelType w:val="hybridMultilevel"/>
    <w:tmpl w:val="73B4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A1"/>
    <w:rsid w:val="000A4E52"/>
    <w:rsid w:val="000B7039"/>
    <w:rsid w:val="00123423"/>
    <w:rsid w:val="001B23FC"/>
    <w:rsid w:val="002746E6"/>
    <w:rsid w:val="00560D7B"/>
    <w:rsid w:val="0058538E"/>
    <w:rsid w:val="006B5574"/>
    <w:rsid w:val="009B2063"/>
    <w:rsid w:val="009F4402"/>
    <w:rsid w:val="00A818A1"/>
    <w:rsid w:val="00C74076"/>
    <w:rsid w:val="00DC080D"/>
    <w:rsid w:val="00F9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C1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4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5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4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Makiko Shukunobe</dc:creator>
  <cp:lastModifiedBy>Lab Manager</cp:lastModifiedBy>
  <cp:revision>2</cp:revision>
  <dcterms:created xsi:type="dcterms:W3CDTF">2014-03-14T11:02:00Z</dcterms:created>
  <dcterms:modified xsi:type="dcterms:W3CDTF">2014-03-14T11:02:00Z</dcterms:modified>
</cp:coreProperties>
</file>