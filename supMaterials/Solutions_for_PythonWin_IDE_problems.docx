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70" w:rsidRPr="00480469" w:rsidRDefault="004E378F">
      <w:pPr>
        <w:rPr>
          <w:b/>
        </w:rPr>
      </w:pPr>
      <w:r w:rsidRPr="00480469">
        <w:rPr>
          <w:b/>
        </w:rPr>
        <w:t xml:space="preserve">Are you having </w:t>
      </w:r>
      <w:proofErr w:type="spellStart"/>
      <w:r w:rsidR="007D53BB" w:rsidRPr="00480469">
        <w:rPr>
          <w:b/>
        </w:rPr>
        <w:t>PythonWin</w:t>
      </w:r>
      <w:proofErr w:type="spellEnd"/>
      <w:r w:rsidR="007D53BB" w:rsidRPr="00480469">
        <w:rPr>
          <w:b/>
        </w:rPr>
        <w:t xml:space="preserve"> IDE problem</w:t>
      </w:r>
      <w:r w:rsidR="007B4517" w:rsidRPr="00480469">
        <w:rPr>
          <w:b/>
        </w:rPr>
        <w:t>s</w:t>
      </w:r>
      <w:r w:rsidRPr="00480469">
        <w:rPr>
          <w:b/>
        </w:rPr>
        <w:t>?</w:t>
      </w:r>
    </w:p>
    <w:p w:rsidR="007D53BB" w:rsidRDefault="007D53BB">
      <w:r>
        <w:t xml:space="preserve">It seems </w:t>
      </w:r>
      <w:r w:rsidR="00FC6E6E">
        <w:t xml:space="preserve">a </w:t>
      </w:r>
      <w:r>
        <w:t xml:space="preserve">few students </w:t>
      </w:r>
      <w:r w:rsidR="00FC6E6E">
        <w:t xml:space="preserve">are </w:t>
      </w:r>
      <w:r>
        <w:t xml:space="preserve">having problems with opening </w:t>
      </w:r>
      <w:proofErr w:type="spellStart"/>
      <w:r>
        <w:t>PythonWin</w:t>
      </w:r>
      <w:proofErr w:type="spellEnd"/>
      <w:r>
        <w:t xml:space="preserve"> and importing </w:t>
      </w:r>
      <w:r w:rsidR="00FC6E6E">
        <w:t>‘</w:t>
      </w:r>
      <w:proofErr w:type="spellStart"/>
      <w:r w:rsidR="00FC6E6E">
        <w:t>arcpy</w:t>
      </w:r>
      <w:proofErr w:type="spellEnd"/>
      <w:r w:rsidR="00FC6E6E">
        <w:t>’.  If you encountered this</w:t>
      </w:r>
      <w:r>
        <w:t xml:space="preserve"> problem, </w:t>
      </w:r>
      <w:r w:rsidR="00FC6E6E">
        <w:t xml:space="preserve">please </w:t>
      </w:r>
      <w:r>
        <w:t xml:space="preserve">try </w:t>
      </w:r>
      <w:r w:rsidR="00FC6E6E">
        <w:t>the solutions below</w:t>
      </w:r>
      <w:r>
        <w:t>:</w:t>
      </w:r>
    </w:p>
    <w:p w:rsidR="00121389" w:rsidRDefault="00121389" w:rsidP="004A03EB">
      <w:pPr>
        <w:pStyle w:val="ListParagraph"/>
        <w:numPr>
          <w:ilvl w:val="0"/>
          <w:numId w:val="1"/>
        </w:numPr>
      </w:pPr>
      <w:r>
        <w:t xml:space="preserve">Make sure </w:t>
      </w:r>
      <w:r w:rsidR="00FC6E6E">
        <w:t>you are connected to the ArcGIS License server</w:t>
      </w:r>
      <w:r>
        <w:t xml:space="preserve">.  Open the </w:t>
      </w:r>
      <w:proofErr w:type="spellStart"/>
      <w:r>
        <w:t>ArcCatalog</w:t>
      </w:r>
      <w:proofErr w:type="spellEnd"/>
      <w:r>
        <w:t xml:space="preserve"> or </w:t>
      </w:r>
      <w:proofErr w:type="spellStart"/>
      <w:r>
        <w:t>ArcMap</w:t>
      </w:r>
      <w:proofErr w:type="spellEnd"/>
      <w:r>
        <w:t xml:space="preserve"> and se</w:t>
      </w:r>
      <w:r w:rsidR="00FC6E6E">
        <w:t>e if any popup shows up.  If a popup message says</w:t>
      </w:r>
      <w:r>
        <w:t xml:space="preserve"> something like “Canno</w:t>
      </w:r>
      <w:r w:rsidR="00FC6E6E">
        <w:t>t connect to license server”, then</w:t>
      </w:r>
      <w:r>
        <w:t xml:space="preserve"> try to make sure </w:t>
      </w:r>
      <w:r w:rsidR="00FC6E6E">
        <w:t xml:space="preserve">you are connected to </w:t>
      </w:r>
      <w:proofErr w:type="gramStart"/>
      <w:r w:rsidR="00FC6E6E">
        <w:t xml:space="preserve">the </w:t>
      </w:r>
      <w:ins w:id="0" w:author="Lab Manager" w:date="2014-03-26T16:59:00Z">
        <w:r w:rsidR="00074F51">
          <w:t>I</w:t>
        </w:r>
      </w:ins>
      <w:bookmarkStart w:id="1" w:name="_GoBack"/>
      <w:bookmarkEnd w:id="1"/>
      <w:proofErr w:type="gramEnd"/>
      <w:del w:id="2" w:author="Lab Manager" w:date="2014-03-26T16:59:00Z">
        <w:r w:rsidR="00FC6E6E" w:rsidDel="00074F51">
          <w:delText>i</w:delText>
        </w:r>
      </w:del>
      <w:r w:rsidR="00FC6E6E">
        <w:t>nternet</w:t>
      </w:r>
      <w:r>
        <w:t>.  If this does not solve the problem, go to step 2.</w:t>
      </w:r>
    </w:p>
    <w:p w:rsidR="007D53BB" w:rsidRDefault="007D53BB" w:rsidP="004A03EB">
      <w:pPr>
        <w:pStyle w:val="ListParagraph"/>
        <w:numPr>
          <w:ilvl w:val="0"/>
          <w:numId w:val="1"/>
        </w:numPr>
      </w:pPr>
      <w:r>
        <w:t>Reboot your computer.  If the problem still persist</w:t>
      </w:r>
      <w:r w:rsidR="00FC6E6E">
        <w:t>s</w:t>
      </w:r>
      <w:r>
        <w:t xml:space="preserve">, uninstall and reinstall </w:t>
      </w:r>
      <w:proofErr w:type="spellStart"/>
      <w:r>
        <w:t>PythonWin</w:t>
      </w:r>
      <w:proofErr w:type="spellEnd"/>
      <w:r>
        <w:t>.</w:t>
      </w:r>
      <w:r w:rsidR="00121389">
        <w:t xml:space="preserve">  If this does not sol</w:t>
      </w:r>
      <w:r w:rsidR="00FC6E6E">
        <w:t>ve the problem, choose step 3,</w:t>
      </w:r>
      <w:r w:rsidR="00121389">
        <w:t xml:space="preserve"> step 4</w:t>
      </w:r>
      <w:r w:rsidR="00032D19">
        <w:t xml:space="preserve"> or step 5</w:t>
      </w:r>
      <w:r w:rsidR="00FC6E6E">
        <w:t xml:space="preserve"> below</w:t>
      </w:r>
      <w:r w:rsidR="00121389">
        <w:t>.</w:t>
      </w:r>
    </w:p>
    <w:p w:rsidR="0096239D" w:rsidRDefault="0096239D" w:rsidP="004A03EB">
      <w:pPr>
        <w:pStyle w:val="ListParagraph"/>
        <w:numPr>
          <w:ilvl w:val="0"/>
          <w:numId w:val="1"/>
        </w:numPr>
      </w:pPr>
      <w:r>
        <w:t xml:space="preserve">Try the solution “1. I just installed </w:t>
      </w:r>
      <w:proofErr w:type="spellStart"/>
      <w:r>
        <w:t>PythonWin</w:t>
      </w:r>
      <w:proofErr w:type="spellEnd"/>
      <w:r>
        <w:t xml:space="preserve"> and I get an error when I import </w:t>
      </w:r>
      <w:proofErr w:type="spellStart"/>
      <w:r>
        <w:t>arcpy</w:t>
      </w:r>
      <w:proofErr w:type="spellEnd"/>
      <w:r>
        <w:t>.  What’s wrong?” in the following FAQ:</w:t>
      </w:r>
    </w:p>
    <w:p w:rsidR="0096239D" w:rsidRDefault="00074F51" w:rsidP="0096239D">
      <w:pPr>
        <w:pStyle w:val="ListParagraph"/>
      </w:pPr>
      <w:hyperlink r:id="rId6" w:history="1">
        <w:r w:rsidR="0096239D" w:rsidRPr="0096239D">
          <w:rPr>
            <w:rStyle w:val="Hyperlink"/>
          </w:rPr>
          <w:t>http://courses.ncsu.edu/gis540/common/FAQ.html</w:t>
        </w:r>
      </w:hyperlink>
    </w:p>
    <w:p w:rsidR="007D53BB" w:rsidRDefault="007D53BB" w:rsidP="007D53BB">
      <w:pPr>
        <w:pStyle w:val="ListParagraph"/>
        <w:numPr>
          <w:ilvl w:val="0"/>
          <w:numId w:val="1"/>
        </w:numPr>
      </w:pPr>
      <w:r>
        <w:t>If you</w:t>
      </w:r>
      <w:r w:rsidR="002D60B6">
        <w:t xml:space="preserve"> often</w:t>
      </w:r>
      <w:r>
        <w:t xml:space="preserve"> ha</w:t>
      </w:r>
      <w:r w:rsidR="002D60B6">
        <w:t xml:space="preserve">ve problems with </w:t>
      </w:r>
      <w:proofErr w:type="spellStart"/>
      <w:r w:rsidR="002D60B6">
        <w:t>PythonWin</w:t>
      </w:r>
      <w:proofErr w:type="spellEnd"/>
      <w:r>
        <w:t xml:space="preserve">, you may want to try out the </w:t>
      </w:r>
      <w:proofErr w:type="spellStart"/>
      <w:r>
        <w:t>PyScripter</w:t>
      </w:r>
      <w:proofErr w:type="spellEnd"/>
      <w:r>
        <w:t>.</w:t>
      </w:r>
    </w:p>
    <w:p w:rsidR="00121389" w:rsidRDefault="00121389" w:rsidP="00121389">
      <w:pPr>
        <w:pStyle w:val="ListParagraph"/>
        <w:numPr>
          <w:ilvl w:val="0"/>
          <w:numId w:val="1"/>
        </w:numPr>
      </w:pPr>
      <w:r>
        <w:t xml:space="preserve">If none of above </w:t>
      </w:r>
      <w:r w:rsidR="00FC6E6E">
        <w:t xml:space="preserve">solutions </w:t>
      </w:r>
      <w:r>
        <w:t xml:space="preserve">fix the problem, write </w:t>
      </w:r>
      <w:hyperlink r:id="rId7" w:history="1">
        <w:r w:rsidRPr="004943E1">
          <w:rPr>
            <w:rStyle w:val="Hyperlink"/>
          </w:rPr>
          <w:t>cnr_help@ncsu.edu</w:t>
        </w:r>
      </w:hyperlink>
      <w:r w:rsidR="00FC6E6E">
        <w:t xml:space="preserve"> with a detailed </w:t>
      </w:r>
      <w:r>
        <w:t xml:space="preserve">description of your problem.  </w:t>
      </w:r>
    </w:p>
    <w:p w:rsidR="00FC6E6E" w:rsidRDefault="007D53BB" w:rsidP="004E378F">
      <w:pPr>
        <w:pStyle w:val="ListParagraph"/>
        <w:numPr>
          <w:ilvl w:val="0"/>
          <w:numId w:val="1"/>
        </w:numPr>
      </w:pPr>
      <w:r>
        <w:t xml:space="preserve">If you prefer using </w:t>
      </w:r>
      <w:proofErr w:type="spellStart"/>
      <w:r>
        <w:t>PythonWin</w:t>
      </w:r>
      <w:proofErr w:type="spellEnd"/>
      <w:r>
        <w:t xml:space="preserve">, but you have a problem </w:t>
      </w:r>
      <w:r w:rsidR="004E378F">
        <w:t xml:space="preserve">with </w:t>
      </w:r>
      <w:proofErr w:type="spellStart"/>
      <w:r w:rsidR="004E378F">
        <w:t>PythonWin</w:t>
      </w:r>
      <w:proofErr w:type="spellEnd"/>
      <w:r w:rsidR="004E378F">
        <w:t xml:space="preserve"> </w:t>
      </w:r>
      <w:r>
        <w:t xml:space="preserve">on your computer, use NCSU VCL.  Make </w:t>
      </w:r>
      <w:r w:rsidR="00FC6E6E">
        <w:t xml:space="preserve">a reservation for </w:t>
      </w:r>
      <w:r w:rsidR="004E378F">
        <w:t>“</w:t>
      </w:r>
      <w:r w:rsidR="004E378F" w:rsidRPr="004E378F">
        <w:rPr>
          <w:b/>
        </w:rPr>
        <w:t>ArcGIS 10.1 SP1 With Office 2007</w:t>
      </w:r>
      <w:r w:rsidR="00FC6E6E">
        <w:t>”.  For m</w:t>
      </w:r>
      <w:r w:rsidR="004E378F">
        <w:t>ore information</w:t>
      </w:r>
      <w:r w:rsidR="00FC6E6E">
        <w:t>,</w:t>
      </w:r>
      <w:r w:rsidR="004E378F">
        <w:t xml:space="preserve"> see</w:t>
      </w:r>
      <w:r>
        <w:t xml:space="preserve"> </w:t>
      </w:r>
      <w:r w:rsidR="002D60B6">
        <w:t>“3. What is the VCL?”</w:t>
      </w:r>
      <w:r w:rsidR="00FC6E6E">
        <w:t xml:space="preserve"> in the following FAQ:</w:t>
      </w:r>
    </w:p>
    <w:p w:rsidR="007D53BB" w:rsidRDefault="00FC6E6E" w:rsidP="00FC6E6E">
      <w:pPr>
        <w:pStyle w:val="ListParagraph"/>
      </w:pPr>
      <w:r>
        <w:t xml:space="preserve"> </w:t>
      </w:r>
      <w:hyperlink r:id="rId8" w:history="1">
        <w:r w:rsidR="002D60B6" w:rsidRPr="000D1D8D">
          <w:rPr>
            <w:rStyle w:val="Hyperlink"/>
          </w:rPr>
          <w:t>http://courses.ncsu.edu/gis540/common/FAQ.html</w:t>
        </w:r>
      </w:hyperlink>
    </w:p>
    <w:p w:rsidR="002D60B6" w:rsidRDefault="002D60B6" w:rsidP="002D60B6">
      <w:pPr>
        <w:pStyle w:val="ListParagraph"/>
      </w:pPr>
    </w:p>
    <w:p w:rsidR="002D60B6" w:rsidRPr="004E378F" w:rsidRDefault="002D60B6" w:rsidP="002D60B6">
      <w:pPr>
        <w:rPr>
          <w:b/>
        </w:rPr>
      </w:pPr>
      <w:proofErr w:type="spellStart"/>
      <w:r w:rsidRPr="004E378F">
        <w:rPr>
          <w:b/>
        </w:rPr>
        <w:t>PyScripter</w:t>
      </w:r>
      <w:proofErr w:type="spellEnd"/>
    </w:p>
    <w:p w:rsidR="002D60B6" w:rsidRDefault="002D60B6" w:rsidP="002D60B6">
      <w:r>
        <w:t xml:space="preserve">Download link:  </w:t>
      </w:r>
      <w:hyperlink r:id="rId9" w:history="1">
        <w:r w:rsidRPr="000D1D8D">
          <w:rPr>
            <w:rStyle w:val="Hyperlink"/>
          </w:rPr>
          <w:t>https://code.google.com/p/pyscripter/downloads/list</w:t>
        </w:r>
      </w:hyperlink>
    </w:p>
    <w:p w:rsidR="002D60B6" w:rsidRDefault="004E378F" w:rsidP="002D60B6">
      <w:r>
        <w:t>Download</w:t>
      </w:r>
      <w:r w:rsidR="002D60B6">
        <w:t xml:space="preserve"> “PyScripter-v2.5.3-Setup.exe”</w:t>
      </w:r>
    </w:p>
    <w:p w:rsidR="002D60B6" w:rsidRDefault="002D60B6" w:rsidP="002D60B6">
      <w:r>
        <w:rPr>
          <w:noProof/>
          <w:lang w:eastAsia="en-US"/>
        </w:rPr>
        <w:drawing>
          <wp:inline distT="0" distB="0" distL="0" distR="0">
            <wp:extent cx="4809744" cy="9326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cripter 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B" w:rsidRDefault="007D53BB" w:rsidP="002D60B6"/>
    <w:p w:rsidR="002D60B6" w:rsidRPr="004E378F" w:rsidRDefault="002D60B6" w:rsidP="002D60B6">
      <w:r w:rsidRPr="004E378F">
        <w:t>Input arguments:</w:t>
      </w:r>
    </w:p>
    <w:p w:rsidR="007B4517" w:rsidRDefault="007B4517" w:rsidP="004E378F">
      <w:pPr>
        <w:pStyle w:val="ListParagraph"/>
        <w:numPr>
          <w:ilvl w:val="0"/>
          <w:numId w:val="2"/>
        </w:numPr>
      </w:pPr>
      <w:r>
        <w:t>Run &gt; Command Line Parameters…</w:t>
      </w:r>
    </w:p>
    <w:p w:rsidR="007B4517" w:rsidRDefault="007B4517" w:rsidP="004E378F">
      <w:pPr>
        <w:ind w:left="720"/>
      </w:pPr>
      <w:r>
        <w:rPr>
          <w:noProof/>
          <w:lang w:eastAsia="en-US"/>
        </w:rPr>
        <w:drawing>
          <wp:inline distT="0" distB="0" distL="0" distR="0" wp14:anchorId="15435DE0" wp14:editId="643F6D43">
            <wp:extent cx="2350008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39" t="2462" r="81782" b="83689"/>
                    <a:stretch/>
                  </pic:blipFill>
                  <pic:spPr bwMode="auto">
                    <a:xfrm>
                      <a:off x="0" y="0"/>
                      <a:ext cx="2350008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517" w:rsidRDefault="007B4517" w:rsidP="004E378F">
      <w:pPr>
        <w:pStyle w:val="ListParagraph"/>
        <w:numPr>
          <w:ilvl w:val="0"/>
          <w:numId w:val="2"/>
        </w:numPr>
      </w:pPr>
      <w:r>
        <w:lastRenderedPageBreak/>
        <w:t>Check “Use Command Line Parameters?” &gt; Type in</w:t>
      </w:r>
      <w:r w:rsidR="00FC6E6E">
        <w:t xml:space="preserve"> the parameters in the text fiel</w:t>
      </w:r>
      <w:r>
        <w:t xml:space="preserve">d &gt; Click </w:t>
      </w:r>
      <w:r w:rsidRPr="004E378F">
        <w:rPr>
          <w:u w:val="single"/>
        </w:rPr>
        <w:t>O</w:t>
      </w:r>
      <w:r>
        <w:t>K</w:t>
      </w:r>
    </w:p>
    <w:p w:rsidR="007B4517" w:rsidRDefault="007B4517" w:rsidP="004E378F">
      <w:pPr>
        <w:ind w:left="720"/>
      </w:pPr>
      <w:r>
        <w:rPr>
          <w:noProof/>
          <w:lang w:eastAsia="en-US"/>
        </w:rPr>
        <w:drawing>
          <wp:inline distT="0" distB="0" distL="0" distR="0">
            <wp:extent cx="3520440" cy="1444752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Scripter parame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B4" w:rsidRDefault="006E4EB4" w:rsidP="004E378F">
      <w:pPr>
        <w:ind w:left="720"/>
      </w:pPr>
    </w:p>
    <w:p w:rsidR="004E378F" w:rsidRDefault="004E378F" w:rsidP="004E378F">
      <w:pPr>
        <w:pStyle w:val="ListParagraph"/>
        <w:numPr>
          <w:ilvl w:val="0"/>
          <w:numId w:val="2"/>
        </w:numPr>
      </w:pPr>
      <w:r>
        <w:t xml:space="preserve">Click Run </w:t>
      </w:r>
    </w:p>
    <w:p w:rsidR="004E378F" w:rsidRDefault="004E378F" w:rsidP="004E378F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3410426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Scripter ru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8F" w:rsidDel="00074F51" w:rsidRDefault="004E378F" w:rsidP="002D60B6">
      <w:pPr>
        <w:rPr>
          <w:del w:id="3" w:author="Lab Manager" w:date="2014-03-26T16:59:00Z"/>
        </w:rPr>
      </w:pPr>
    </w:p>
    <w:p w:rsidR="00074F51" w:rsidRDefault="007B4517" w:rsidP="00074F51">
      <w:pPr>
        <w:rPr>
          <w:ins w:id="4" w:author="Lab Manager" w:date="2014-03-26T16:59:00Z"/>
        </w:rPr>
      </w:pPr>
      <w:r>
        <w:t xml:space="preserve">Note:  If you </w:t>
      </w:r>
      <w:del w:id="5" w:author="Lab Manager" w:date="2014-03-26T16:57:00Z">
        <w:r w:rsidDel="00074F51">
          <w:delText>don’t</w:delText>
        </w:r>
      </w:del>
      <w:r>
        <w:t xml:space="preserve"> need </w:t>
      </w:r>
      <w:del w:id="6" w:author="Lab Manager" w:date="2014-03-26T16:57:00Z">
        <w:r w:rsidDel="00074F51">
          <w:delText xml:space="preserve">any </w:delText>
        </w:r>
      </w:del>
      <w:ins w:id="7" w:author="Lab Manager" w:date="2014-03-26T16:57:00Z">
        <w:r w:rsidR="00074F51">
          <w:t>to test a script using no</w:t>
        </w:r>
        <w:r w:rsidR="00074F51">
          <w:t xml:space="preserve"> </w:t>
        </w:r>
      </w:ins>
      <w:r>
        <w:t>input arguments, u</w:t>
      </w:r>
      <w:r w:rsidR="00FC6E6E">
        <w:t>ncheck “Use Command Line Parame</w:t>
      </w:r>
      <w:r>
        <w:t>ters?”</w:t>
      </w:r>
      <w:ins w:id="8" w:author="Lab Manager" w:date="2014-03-26T16:58:00Z">
        <w:r w:rsidR="00074F51">
          <w:t xml:space="preserve">  If your script does not take arguments and you leave this checked, it will not cause any problems.  For this reason, in general </w:t>
        </w:r>
        <w:proofErr w:type="gramStart"/>
        <w:r w:rsidR="00074F51">
          <w:t>it’s</w:t>
        </w:r>
        <w:proofErr w:type="gramEnd"/>
        <w:r w:rsidR="00074F51">
          <w:t xml:space="preserve"> best that you leave this checked so that you won’t forget to check it when needed. </w:t>
        </w:r>
      </w:ins>
    </w:p>
    <w:p w:rsidR="00074F51" w:rsidRDefault="00074F51" w:rsidP="00074F51">
      <w:pPr>
        <w:ind w:firstLine="720"/>
        <w:rPr>
          <w:ins w:id="9" w:author="Lab Manager" w:date="2014-03-26T16:59:00Z"/>
        </w:rPr>
        <w:pPrChange w:id="10" w:author="Lab Manager" w:date="2014-03-26T16:59:00Z">
          <w:pPr/>
        </w:pPrChange>
      </w:pPr>
      <w:ins w:id="11" w:author="Lab Manager" w:date="2014-03-26T16:59:00Z">
        <w:r>
          <w:t xml:space="preserve">4.  Instructions for debugging with </w:t>
        </w:r>
        <w:proofErr w:type="spellStart"/>
        <w:r>
          <w:t>Pyscripter</w:t>
        </w:r>
        <w:proofErr w:type="spellEnd"/>
        <w:r>
          <w:t xml:space="preserve"> are available here:</w:t>
        </w:r>
      </w:ins>
    </w:p>
    <w:p w:rsidR="00074F51" w:rsidRDefault="00074F51" w:rsidP="00074F51">
      <w:pPr>
        <w:ind w:firstLine="720"/>
        <w:rPr>
          <w:ins w:id="12" w:author="Lab Manager" w:date="2014-03-26T16:58:00Z"/>
        </w:rPr>
        <w:pPrChange w:id="13" w:author="Lab Manager" w:date="2014-03-26T16:59:00Z">
          <w:pPr/>
        </w:pPrChange>
      </w:pPr>
      <w:ins w:id="14" w:author="Lab Manager" w:date="2014-03-26T16:59:00Z">
        <w:r w:rsidRPr="00074F51">
          <w:t>http://courses.ncsu.edu/gis540/common/scripting_topics/debugging.htm#pyscripter</w:t>
        </w:r>
        <w:r>
          <w:t xml:space="preserve"> </w:t>
        </w:r>
      </w:ins>
    </w:p>
    <w:p w:rsidR="002D60B6" w:rsidRDefault="00074F51" w:rsidP="002D60B6">
      <w:ins w:id="15" w:author="Lab Manager" w:date="2014-03-26T16:58:00Z">
        <w:r>
          <w:t xml:space="preserve"> </w:t>
        </w:r>
      </w:ins>
    </w:p>
    <w:p w:rsidR="002D60B6" w:rsidRDefault="002D60B6" w:rsidP="002D60B6"/>
    <w:sectPr w:rsidR="002D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778A"/>
    <w:multiLevelType w:val="hybridMultilevel"/>
    <w:tmpl w:val="7B02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6060E"/>
    <w:multiLevelType w:val="hybridMultilevel"/>
    <w:tmpl w:val="990A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BB"/>
    <w:rsid w:val="00032D19"/>
    <w:rsid w:val="00074F51"/>
    <w:rsid w:val="00121389"/>
    <w:rsid w:val="002D60B6"/>
    <w:rsid w:val="00311EA5"/>
    <w:rsid w:val="00480469"/>
    <w:rsid w:val="004E378F"/>
    <w:rsid w:val="006E4EB4"/>
    <w:rsid w:val="007B4517"/>
    <w:rsid w:val="007D53BB"/>
    <w:rsid w:val="0096239D"/>
    <w:rsid w:val="00D964B5"/>
    <w:rsid w:val="00F95D70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0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5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F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0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5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ncsu.edu/gis540/common/FAQ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mailto:cnr_help@ncsu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s.ncsu.edu/gis540/common/FAQ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.google.com/p/pyscripter/downloads/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Makiko Shukunobe</dc:creator>
  <cp:lastModifiedBy>Lab Manager</cp:lastModifiedBy>
  <cp:revision>2</cp:revision>
  <dcterms:created xsi:type="dcterms:W3CDTF">2014-03-26T21:00:00Z</dcterms:created>
  <dcterms:modified xsi:type="dcterms:W3CDTF">2014-03-26T21:00:00Z</dcterms:modified>
</cp:coreProperties>
</file>